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D3" w:rsidRDefault="00FF15D3" w:rsidP="00FF15D3">
      <w:pPr>
        <w:pStyle w:val="3"/>
      </w:pPr>
      <w:r>
        <w:fldChar w:fldCharType="begin"/>
      </w:r>
      <w:r>
        <w:instrText xml:space="preserve"> HYPERLINK "https://openhome.cc/Gossip/" </w:instrText>
      </w:r>
      <w:r>
        <w:fldChar w:fldCharType="separate"/>
      </w:r>
      <w:r>
        <w:rPr>
          <w:rStyle w:val="a5"/>
        </w:rPr>
        <w:t>From Gossip@Openhome</w:t>
      </w:r>
      <w:r>
        <w:fldChar w:fldCharType="end"/>
      </w:r>
    </w:p>
    <w:p w:rsidR="00FF15D3" w:rsidRDefault="00FF15D3" w:rsidP="00FF15D3">
      <w:pPr>
        <w:pStyle w:val="1"/>
      </w:pPr>
      <w:hyperlink r:id="rId6" w:history="1">
        <w:r>
          <w:rPr>
            <w:rStyle w:val="a5"/>
          </w:rPr>
          <w:t xml:space="preserve">Java Gossip: </w:t>
        </w:r>
        <w:r>
          <w:rPr>
            <w:rStyle w:val="a5"/>
          </w:rPr>
          <w:t>使用正則表示式（</w:t>
        </w:r>
        <w:r>
          <w:rPr>
            <w:rStyle w:val="a5"/>
          </w:rPr>
          <w:t>Regular expression</w:t>
        </w:r>
        <w:r>
          <w:rPr>
            <w:rStyle w:val="a5"/>
          </w:rPr>
          <w:t>）</w:t>
        </w:r>
      </w:hyperlink>
    </w:p>
    <w:tbl>
      <w:tblPr>
        <w:tblW w:w="141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9"/>
        <w:gridCol w:w="3831"/>
      </w:tblGrid>
      <w:tr w:rsidR="00FF15D3" w:rsidTr="00FF15D3">
        <w:trPr>
          <w:tblCellSpacing w:w="0" w:type="dxa"/>
        </w:trPr>
        <w:tc>
          <w:tcPr>
            <w:tcW w:w="10140" w:type="dxa"/>
            <w:hideMark/>
          </w:tcPr>
          <w:p w:rsidR="00FF15D3" w:rsidRDefault="00FF15D3">
            <w:r>
              <w:rPr>
                <w:sz w:val="20"/>
                <w:szCs w:val="20"/>
              </w:rPr>
              <w:t>如果您查詢</w:t>
            </w:r>
            <w:r>
              <w:rPr>
                <w:sz w:val="20"/>
                <w:szCs w:val="20"/>
              </w:rPr>
              <w:t>J2SE 1.4</w:t>
            </w:r>
            <w:r>
              <w:rPr>
                <w:sz w:val="20"/>
                <w:szCs w:val="20"/>
              </w:rPr>
              <w:t>之後</w:t>
            </w:r>
            <w:r>
              <w:rPr>
                <w:sz w:val="20"/>
                <w:szCs w:val="20"/>
              </w:rPr>
              <w:t>String</w:t>
            </w:r>
            <w:proofErr w:type="gramStart"/>
            <w:r>
              <w:rPr>
                <w:sz w:val="20"/>
                <w:szCs w:val="20"/>
              </w:rPr>
              <w:t>的線上</w:t>
            </w:r>
            <w:proofErr w:type="gramEnd"/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手冊說明，您會發現有</w:t>
            </w:r>
            <w:r>
              <w:rPr>
                <w:b/>
                <w:bCs/>
                <w:sz w:val="20"/>
                <w:szCs w:val="20"/>
              </w:rPr>
              <w:t>matches()</w:t>
            </w:r>
            <w:r>
              <w:rPr>
                <w:b/>
                <w:bCs/>
                <w:sz w:val="20"/>
                <w:szCs w:val="20"/>
              </w:rPr>
              <w:t>、</w:t>
            </w:r>
            <w:proofErr w:type="spellStart"/>
            <w:r>
              <w:rPr>
                <w:b/>
                <w:bCs/>
                <w:sz w:val="20"/>
                <w:szCs w:val="20"/>
              </w:rPr>
              <w:t>replaceAll</w:t>
            </w:r>
            <w:proofErr w:type="spellEnd"/>
            <w:r>
              <w:rPr>
                <w:b/>
                <w:bCs/>
                <w:sz w:val="20"/>
                <w:szCs w:val="20"/>
              </w:rPr>
              <w:t>()</w:t>
            </w:r>
            <w:r>
              <w:rPr>
                <w:sz w:val="20"/>
                <w:szCs w:val="20"/>
              </w:rPr>
              <w:t>等方法，您所傳入的參數是</w:t>
            </w:r>
            <w:r>
              <w:rPr>
                <w:b/>
                <w:bCs/>
                <w:sz w:val="20"/>
                <w:szCs w:val="20"/>
              </w:rPr>
              <w:t>「正則表示式」（</w:t>
            </w:r>
            <w:r>
              <w:rPr>
                <w:b/>
                <w:bCs/>
                <w:sz w:val="20"/>
                <w:szCs w:val="20"/>
              </w:rPr>
              <w:t>Regular expression</w:t>
            </w:r>
            <w:r>
              <w:rPr>
                <w:b/>
                <w:bCs/>
                <w:sz w:val="20"/>
                <w:szCs w:val="20"/>
              </w:rPr>
              <w:t>）</w:t>
            </w:r>
            <w:r>
              <w:rPr>
                <w:sz w:val="20"/>
                <w:szCs w:val="20"/>
              </w:rPr>
              <w:t>的字串，正則</w:t>
            </w:r>
            <w:proofErr w:type="gramStart"/>
            <w:r>
              <w:rPr>
                <w:sz w:val="20"/>
                <w:szCs w:val="20"/>
              </w:rPr>
              <w:t>表示式的功能</w:t>
            </w:r>
            <w:proofErr w:type="gramEnd"/>
            <w:r>
              <w:rPr>
                <w:sz w:val="20"/>
                <w:szCs w:val="20"/>
              </w:rPr>
              <w:t>是</w:t>
            </w:r>
            <w:r>
              <w:rPr>
                <w:sz w:val="20"/>
                <w:szCs w:val="20"/>
              </w:rPr>
              <w:t>J2SE 1.4</w:t>
            </w:r>
            <w:r>
              <w:rPr>
                <w:sz w:val="20"/>
                <w:szCs w:val="20"/>
              </w:rPr>
              <w:t>之後加入的新功能。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正則表示式最早是由數學家</w:t>
            </w:r>
            <w:r>
              <w:rPr>
                <w:sz w:val="20"/>
                <w:szCs w:val="20"/>
              </w:rPr>
              <w:t xml:space="preserve">Stephen </w:t>
            </w:r>
            <w:proofErr w:type="spellStart"/>
            <w:r>
              <w:rPr>
                <w:sz w:val="20"/>
                <w:szCs w:val="20"/>
              </w:rPr>
              <w:t>Kleene</w:t>
            </w:r>
            <w:proofErr w:type="spellEnd"/>
            <w:proofErr w:type="gramStart"/>
            <w:r>
              <w:rPr>
                <w:sz w:val="20"/>
                <w:szCs w:val="20"/>
              </w:rPr>
              <w:t>于</w:t>
            </w:r>
            <w:proofErr w:type="gramEnd"/>
            <w:r>
              <w:rPr>
                <w:sz w:val="20"/>
                <w:szCs w:val="20"/>
              </w:rPr>
              <w:t>1956</w:t>
            </w:r>
            <w:r>
              <w:rPr>
                <w:sz w:val="20"/>
                <w:szCs w:val="20"/>
              </w:rPr>
              <w:t>年提出，主要使用在字元字串的格式比對，後來在資訊領域廣為應用，現在已經成為</w:t>
            </w:r>
            <w:r>
              <w:rPr>
                <w:sz w:val="20"/>
                <w:szCs w:val="20"/>
              </w:rPr>
              <w:t>ISO</w:t>
            </w:r>
            <w:r>
              <w:rPr>
                <w:sz w:val="20"/>
                <w:szCs w:val="20"/>
              </w:rPr>
              <w:t>（國際標準組織）的標準之</w:t>
            </w:r>
            <w:proofErr w:type="gramStart"/>
            <w:r>
              <w:rPr>
                <w:sz w:val="20"/>
                <w:szCs w:val="20"/>
              </w:rPr>
              <w:t>一</w:t>
            </w:r>
            <w:proofErr w:type="gramEnd"/>
            <w:r>
              <w:rPr>
                <w:sz w:val="20"/>
                <w:szCs w:val="20"/>
              </w:rPr>
              <w:t>。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Java</w:t>
            </w:r>
            <w:r>
              <w:rPr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J2SE 1.4</w:t>
            </w:r>
            <w:r>
              <w:rPr>
                <w:sz w:val="20"/>
                <w:szCs w:val="20"/>
              </w:rPr>
              <w:t>之後開始支援正則表示式，您可以在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文件的</w:t>
            </w:r>
            <w:r>
              <w:rPr>
                <w:sz w:val="20"/>
                <w:szCs w:val="20"/>
              </w:rPr>
              <w:t xml:space="preserve"> </w:t>
            </w:r>
            <w:hyperlink r:id="rId7" w:history="1">
              <w:r>
                <w:rPr>
                  <w:rStyle w:val="a5"/>
                  <w:sz w:val="20"/>
                  <w:szCs w:val="20"/>
                </w:rPr>
                <w:t>java.util.regex.Pattern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類別中找到支援的正則表示式相關資訊。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如果您使用</w:t>
            </w: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>類別來配置字串物件，您可以使用簡易的方法來使用正則表示式，並應用於字串的比對或取代等動作上，以下先介紹幾個簡單的正則表示式。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例如一些常用的範圍，我們可以使用預先定義的字元類別：</w:t>
            </w:r>
            <w:r>
              <w:t xml:space="preserve"> </w:t>
            </w:r>
          </w:p>
          <w:tbl>
            <w:tblPr>
              <w:tblpPr w:leftFromText="36" w:rightFromText="36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9364"/>
            </w:tblGrid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符合任</w:t>
                  </w:r>
                  <w:proofErr w:type="gramStart"/>
                  <w:r>
                    <w:rPr>
                      <w:sz w:val="20"/>
                      <w:szCs w:val="20"/>
                    </w:rPr>
                    <w:t>一</w:t>
                  </w:r>
                  <w:proofErr w:type="gramEnd"/>
                  <w:r>
                    <w:rPr>
                      <w:sz w:val="20"/>
                      <w:szCs w:val="20"/>
                    </w:rPr>
                    <w:t>字元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\d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等於</w:t>
                  </w:r>
                  <w:r>
                    <w:rPr>
                      <w:sz w:val="20"/>
                      <w:szCs w:val="20"/>
                    </w:rPr>
                    <w:t xml:space="preserve"> [0-9] </w:t>
                  </w:r>
                  <w:r>
                    <w:rPr>
                      <w:sz w:val="20"/>
                      <w:szCs w:val="20"/>
                    </w:rPr>
                    <w:t>數字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bookmarkStart w:id="0" w:name="_GoBack"/>
                  <w:bookmarkEnd w:id="0"/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\D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等於</w:t>
                  </w:r>
                  <w:r>
                    <w:rPr>
                      <w:sz w:val="20"/>
                      <w:szCs w:val="20"/>
                    </w:rPr>
                    <w:t xml:space="preserve"> [^0-9] </w:t>
                  </w:r>
                  <w:r>
                    <w:rPr>
                      <w:sz w:val="20"/>
                      <w:szCs w:val="20"/>
                    </w:rPr>
                    <w:t>非數字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\s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等於</w:t>
                  </w:r>
                  <w:r>
                    <w:rPr>
                      <w:sz w:val="20"/>
                      <w:szCs w:val="20"/>
                    </w:rPr>
                    <w:t xml:space="preserve"> [ \t\n\x0B\f\r] </w:t>
                  </w:r>
                  <w:r>
                    <w:rPr>
                      <w:sz w:val="20"/>
                      <w:szCs w:val="20"/>
                    </w:rPr>
                    <w:t>空白字元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\S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等於</w:t>
                  </w:r>
                  <w:r>
                    <w:rPr>
                      <w:sz w:val="20"/>
                      <w:szCs w:val="20"/>
                    </w:rPr>
                    <w:t xml:space="preserve"> [^ \t\n\x0B\f\r] </w:t>
                  </w:r>
                  <w:r>
                    <w:rPr>
                      <w:sz w:val="20"/>
                      <w:szCs w:val="20"/>
                    </w:rPr>
                    <w:t>非空白字元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\w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等於</w:t>
                  </w:r>
                  <w:r>
                    <w:rPr>
                      <w:sz w:val="20"/>
                      <w:szCs w:val="20"/>
                    </w:rPr>
                    <w:t xml:space="preserve"> [a-zA-Z_0-9] </w:t>
                  </w:r>
                  <w:r>
                    <w:rPr>
                      <w:sz w:val="20"/>
                      <w:szCs w:val="20"/>
                    </w:rPr>
                    <w:t>數字或是英文字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\W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等於</w:t>
                  </w:r>
                  <w:r>
                    <w:rPr>
                      <w:sz w:val="20"/>
                      <w:szCs w:val="20"/>
                    </w:rPr>
                    <w:t xml:space="preserve"> [^a-zA-Z_0-9] </w:t>
                  </w:r>
                  <w:r>
                    <w:rPr>
                      <w:sz w:val="20"/>
                      <w:szCs w:val="20"/>
                    </w:rPr>
                    <w:t>非數字與英文字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F15D3" w:rsidRDefault="00FF15D3">
            <w:pPr>
              <w:spacing w:after="240"/>
            </w:pPr>
            <w:r>
              <w:br w:type="textWrapping" w:clear="all"/>
            </w:r>
            <w:r>
              <w:br/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符合任</w:t>
            </w:r>
            <w:proofErr w:type="gramStart"/>
            <w:r>
              <w:rPr>
                <w:sz w:val="20"/>
                <w:szCs w:val="20"/>
              </w:rPr>
              <w:t>一</w:t>
            </w:r>
            <w:proofErr w:type="gramEnd"/>
            <w:r>
              <w:rPr>
                <w:sz w:val="20"/>
                <w:szCs w:val="20"/>
              </w:rPr>
              <w:t>字元。例如有一字串</w:t>
            </w:r>
            <w:proofErr w:type="spellStart"/>
            <w:r>
              <w:rPr>
                <w:sz w:val="20"/>
                <w:szCs w:val="20"/>
              </w:rPr>
              <w:t>abcdebcadxbc</w:t>
            </w:r>
            <w:proofErr w:type="spellEnd"/>
            <w:r>
              <w:rPr>
                <w:sz w:val="20"/>
                <w:szCs w:val="20"/>
              </w:rPr>
              <w:t>，使用</w:t>
            </w: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bc</w:t>
            </w:r>
            <w:proofErr w:type="spellEnd"/>
            <w:r>
              <w:rPr>
                <w:sz w:val="20"/>
                <w:szCs w:val="20"/>
              </w:rPr>
              <w:t>來比對的話，符合的子字串有</w:t>
            </w:r>
            <w:proofErr w:type="spellStart"/>
            <w:r>
              <w:rPr>
                <w:sz w:val="20"/>
                <w:szCs w:val="20"/>
              </w:rPr>
              <w:t>abc</w:t>
            </w:r>
            <w:proofErr w:type="spellEnd"/>
            <w:r>
              <w:rPr>
                <w:sz w:val="20"/>
                <w:szCs w:val="20"/>
              </w:rPr>
              <w:t>、</w:t>
            </w:r>
            <w:proofErr w:type="spellStart"/>
            <w:r>
              <w:rPr>
                <w:sz w:val="20"/>
                <w:szCs w:val="20"/>
              </w:rPr>
              <w:t>ebc</w:t>
            </w:r>
            <w:proofErr w:type="spellEnd"/>
            <w:r>
              <w:rPr>
                <w:sz w:val="20"/>
                <w:szCs w:val="20"/>
              </w:rPr>
              <w:t>、</w:t>
            </w:r>
            <w:proofErr w:type="spellStart"/>
            <w:r>
              <w:rPr>
                <w:sz w:val="20"/>
                <w:szCs w:val="20"/>
              </w:rPr>
              <w:t>xbc</w:t>
            </w:r>
            <w:proofErr w:type="spellEnd"/>
            <w:r>
              <w:rPr>
                <w:sz w:val="20"/>
                <w:szCs w:val="20"/>
              </w:rPr>
              <w:t>三個；如果使用</w:t>
            </w:r>
            <w:r>
              <w:rPr>
                <w:sz w:val="20"/>
                <w:szCs w:val="20"/>
              </w:rPr>
              <w:t>..cd</w:t>
            </w:r>
            <w:r>
              <w:rPr>
                <w:sz w:val="20"/>
                <w:szCs w:val="20"/>
              </w:rPr>
              <w:t>，則符合的子字串只有</w:t>
            </w:r>
            <w:proofErr w:type="spellStart"/>
            <w:r>
              <w:rPr>
                <w:sz w:val="20"/>
                <w:szCs w:val="20"/>
              </w:rPr>
              <w:t>bcd</w:t>
            </w:r>
            <w:proofErr w:type="spellEnd"/>
            <w:r>
              <w:rPr>
                <w:sz w:val="20"/>
                <w:szCs w:val="20"/>
              </w:rPr>
              <w:t>。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以上的例子來根據字元比對，您也可以使用</w:t>
            </w:r>
            <w:r>
              <w:rPr>
                <w:b/>
                <w:bCs/>
                <w:sz w:val="20"/>
                <w:szCs w:val="20"/>
              </w:rPr>
              <w:t>「字元類」（</w:t>
            </w:r>
            <w:r>
              <w:rPr>
                <w:b/>
                <w:bCs/>
                <w:sz w:val="20"/>
                <w:szCs w:val="20"/>
              </w:rPr>
              <w:t>Character class</w:t>
            </w:r>
            <w:r>
              <w:rPr>
                <w:b/>
                <w:bCs/>
                <w:sz w:val="20"/>
                <w:szCs w:val="20"/>
              </w:rPr>
              <w:t>）</w:t>
            </w:r>
            <w:r>
              <w:rPr>
                <w:sz w:val="20"/>
                <w:szCs w:val="20"/>
              </w:rPr>
              <w:t>來比較一組字元範圍，例如：</w:t>
            </w:r>
            <w:r>
              <w:rPr>
                <w:sz w:val="20"/>
                <w:szCs w:val="20"/>
              </w:rPr>
              <w:t xml:space="preserve"> </w:t>
            </w:r>
          </w:p>
          <w:tbl>
            <w:tblPr>
              <w:tblpPr w:leftFromText="36" w:rightFromText="36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  <w:gridCol w:w="7527"/>
            </w:tblGrid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</w:rPr>
                    <w:t>abc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、</w:t>
                  </w:r>
                  <w:r>
                    <w:rPr>
                      <w:sz w:val="20"/>
                      <w:szCs w:val="20"/>
                    </w:rPr>
                    <w:t>b</w:t>
                  </w:r>
                  <w:r>
                    <w:rPr>
                      <w:sz w:val="20"/>
                      <w:szCs w:val="20"/>
                    </w:rPr>
                    <w:t>或</w:t>
                  </w:r>
                  <w:r>
                    <w:rPr>
                      <w:sz w:val="20"/>
                      <w:szCs w:val="20"/>
                    </w:rPr>
                    <w:t xml:space="preserve">c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[^</w:t>
                  </w:r>
                  <w:proofErr w:type="spellStart"/>
                  <w:r>
                    <w:rPr>
                      <w:sz w:val="20"/>
                      <w:szCs w:val="20"/>
                    </w:rPr>
                    <w:t>abc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非</w:t>
                  </w: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、</w:t>
                  </w:r>
                  <w:r>
                    <w:rPr>
                      <w:sz w:val="20"/>
                      <w:szCs w:val="20"/>
                    </w:rPr>
                    <w:t>b</w:t>
                  </w:r>
                  <w:r>
                    <w:rPr>
                      <w:sz w:val="20"/>
                      <w:szCs w:val="20"/>
                    </w:rPr>
                    <w:t>、</w:t>
                  </w:r>
                  <w:r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的其它字元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[a-</w:t>
                  </w:r>
                  <w:proofErr w:type="spellStart"/>
                  <w:r>
                    <w:rPr>
                      <w:sz w:val="20"/>
                      <w:szCs w:val="20"/>
                    </w:rPr>
                    <w:t>zA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-Z]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到</w:t>
                  </w:r>
                  <w:r>
                    <w:rPr>
                      <w:sz w:val="20"/>
                      <w:szCs w:val="20"/>
                    </w:rPr>
                    <w:t>z</w:t>
                  </w:r>
                  <w:r>
                    <w:rPr>
                      <w:sz w:val="20"/>
                      <w:szCs w:val="20"/>
                    </w:rPr>
                    <w:t>或</w:t>
                  </w: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到</w:t>
                  </w:r>
                  <w:r>
                    <w:rPr>
                      <w:sz w:val="20"/>
                      <w:szCs w:val="20"/>
                    </w:rPr>
                    <w:t>Z</w:t>
                  </w:r>
                  <w:r>
                    <w:rPr>
                      <w:sz w:val="20"/>
                      <w:szCs w:val="20"/>
                    </w:rPr>
                    <w:t>（範圍）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[a-d[m-p]]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到</w:t>
                  </w: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或</w:t>
                  </w: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到</w:t>
                  </w: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（聯集）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[a-z&amp;&amp;[</w:t>
                  </w:r>
                  <w:proofErr w:type="spellStart"/>
                  <w:r>
                    <w:rPr>
                      <w:sz w:val="20"/>
                      <w:szCs w:val="20"/>
                    </w:rPr>
                    <w:t>def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]]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、</w:t>
                  </w:r>
                  <w:r>
                    <w:rPr>
                      <w:sz w:val="20"/>
                      <w:szCs w:val="20"/>
                    </w:rPr>
                    <w:t>e</w:t>
                  </w:r>
                  <w:r>
                    <w:rPr>
                      <w:sz w:val="20"/>
                      <w:szCs w:val="20"/>
                    </w:rPr>
                    <w:t>或</w:t>
                  </w:r>
                  <w:r>
                    <w:rPr>
                      <w:sz w:val="20"/>
                      <w:szCs w:val="20"/>
                    </w:rPr>
                    <w:t>f</w:t>
                  </w:r>
                  <w:r>
                    <w:rPr>
                      <w:sz w:val="20"/>
                      <w:szCs w:val="20"/>
                    </w:rPr>
                    <w:t>（交集）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[a-z&amp;&amp;[^</w:t>
                  </w:r>
                  <w:proofErr w:type="spellStart"/>
                  <w:r>
                    <w:rPr>
                      <w:sz w:val="20"/>
                      <w:szCs w:val="20"/>
                    </w:rPr>
                    <w:t>bc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]]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到</w:t>
                  </w:r>
                  <w:r>
                    <w:rPr>
                      <w:sz w:val="20"/>
                      <w:szCs w:val="20"/>
                    </w:rPr>
                    <w:t>z</w:t>
                  </w:r>
                  <w:r>
                    <w:rPr>
                      <w:sz w:val="20"/>
                      <w:szCs w:val="20"/>
                    </w:rPr>
                    <w:t>，除了</w:t>
                  </w:r>
                  <w:r>
                    <w:rPr>
                      <w:sz w:val="20"/>
                      <w:szCs w:val="20"/>
                    </w:rPr>
                    <w:t>b</w:t>
                  </w:r>
                  <w:r>
                    <w:rPr>
                      <w:sz w:val="20"/>
                      <w:szCs w:val="20"/>
                    </w:rPr>
                    <w:t>與</w:t>
                  </w:r>
                  <w:r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之外（減集）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[a-z&amp;&amp;[^m-p]]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到</w:t>
                  </w:r>
                  <w:r>
                    <w:rPr>
                      <w:sz w:val="20"/>
                      <w:szCs w:val="20"/>
                    </w:rPr>
                    <w:t>z</w:t>
                  </w:r>
                  <w:r>
                    <w:rPr>
                      <w:sz w:val="20"/>
                      <w:szCs w:val="20"/>
                    </w:rPr>
                    <w:t>且沒有</w:t>
                  </w: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到</w:t>
                  </w: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（</w:t>
                  </w:r>
                  <w:r>
                    <w:rPr>
                      <w:sz w:val="20"/>
                      <w:szCs w:val="20"/>
                    </w:rPr>
                    <w:t>a-</w:t>
                  </w:r>
                  <w:proofErr w:type="spellStart"/>
                  <w:r>
                    <w:rPr>
                      <w:sz w:val="20"/>
                      <w:szCs w:val="20"/>
                    </w:rPr>
                    <w:t>lq</w:t>
                  </w:r>
                  <w:proofErr w:type="spellEnd"/>
                  <w:r>
                    <w:rPr>
                      <w:sz w:val="20"/>
                      <w:szCs w:val="20"/>
                    </w:rPr>
                    <w:t>-z</w:t>
                  </w:r>
                  <w:r>
                    <w:rPr>
                      <w:sz w:val="20"/>
                      <w:szCs w:val="20"/>
                    </w:rPr>
                    <w:t>）（減集）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F15D3" w:rsidRDefault="00FF15D3">
            <w:pPr>
              <w:spacing w:after="240"/>
            </w:pPr>
            <w:r>
              <w:br/>
            </w:r>
            <w:r>
              <w:rPr>
                <w:sz w:val="20"/>
                <w:szCs w:val="20"/>
              </w:rPr>
              <w:t>一次只指定一個字元不過癮，也可以用</w:t>
            </w:r>
            <w:r>
              <w:rPr>
                <w:b/>
                <w:bCs/>
                <w:sz w:val="20"/>
                <w:szCs w:val="20"/>
              </w:rPr>
              <w:t>Greedy quantifiers</w:t>
            </w:r>
            <w:r>
              <w:rPr>
                <w:sz w:val="20"/>
                <w:szCs w:val="20"/>
              </w:rPr>
              <w:t>來指定字元可能出現的次數：</w:t>
            </w:r>
            <w:r>
              <w:rPr>
                <w:sz w:val="20"/>
                <w:szCs w:val="20"/>
              </w:rPr>
              <w:t xml:space="preserve"> </w:t>
            </w:r>
          </w:p>
          <w:tbl>
            <w:tblPr>
              <w:tblpPr w:leftFromText="36" w:rightFromText="36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8518"/>
            </w:tblGrid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X?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  <w:r>
                    <w:rPr>
                      <w:sz w:val="20"/>
                      <w:szCs w:val="20"/>
                    </w:rPr>
                    <w:t>出現一次或完全沒有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X*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  <w:r>
                    <w:rPr>
                      <w:sz w:val="20"/>
                      <w:szCs w:val="20"/>
                    </w:rPr>
                    <w:t>出現零次或多次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X+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  <w:r>
                    <w:rPr>
                      <w:sz w:val="20"/>
                      <w:szCs w:val="20"/>
                    </w:rPr>
                    <w:t>出現一次或多次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X{n}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  <w:r>
                    <w:rPr>
                      <w:sz w:val="20"/>
                      <w:szCs w:val="20"/>
                    </w:rPr>
                    <w:t>出現</w:t>
                  </w:r>
                  <w:r>
                    <w:rPr>
                      <w:sz w:val="20"/>
                      <w:szCs w:val="20"/>
                    </w:rPr>
                    <w:t>n</w:t>
                  </w:r>
                  <w:r>
                    <w:rPr>
                      <w:sz w:val="20"/>
                      <w:szCs w:val="20"/>
                    </w:rPr>
                    <w:t>次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X{n,}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  <w:r>
                    <w:rPr>
                      <w:sz w:val="20"/>
                      <w:szCs w:val="20"/>
                    </w:rPr>
                    <w:t>出現至少</w:t>
                  </w:r>
                  <w:r>
                    <w:rPr>
                      <w:sz w:val="20"/>
                      <w:szCs w:val="20"/>
                    </w:rPr>
                    <w:t>n</w:t>
                  </w:r>
                  <w:r>
                    <w:rPr>
                      <w:sz w:val="20"/>
                      <w:szCs w:val="20"/>
                    </w:rPr>
                    <w:t>次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F15D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X{</w:t>
                  </w:r>
                  <w:proofErr w:type="spellStart"/>
                  <w:r>
                    <w:rPr>
                      <w:sz w:val="20"/>
                      <w:szCs w:val="20"/>
                    </w:rPr>
                    <w:t>n,m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  <w:r>
                    <w:rPr>
                      <w:sz w:val="20"/>
                      <w:szCs w:val="20"/>
                    </w:rPr>
                    <w:t>出現至少</w:t>
                  </w:r>
                  <w:r>
                    <w:rPr>
                      <w:sz w:val="20"/>
                      <w:szCs w:val="20"/>
                    </w:rPr>
                    <w:t>n</w:t>
                  </w:r>
                  <w:r>
                    <w:rPr>
                      <w:sz w:val="20"/>
                      <w:szCs w:val="20"/>
                    </w:rPr>
                    <w:t>次，但不超過</w:t>
                  </w: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次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F15D3" w:rsidRDefault="00FF15D3">
            <w:r>
              <w:br w:type="textWrapping" w:clear="all"/>
            </w:r>
            <w:r>
              <w:rPr>
                <w:sz w:val="20"/>
                <w:szCs w:val="20"/>
              </w:rPr>
              <w:t>另外還有</w:t>
            </w:r>
            <w:r>
              <w:rPr>
                <w:b/>
                <w:bCs/>
                <w:sz w:val="20"/>
                <w:szCs w:val="20"/>
              </w:rPr>
              <w:t>Reluctant quantifiers</w:t>
            </w:r>
            <w:r>
              <w:rPr>
                <w:sz w:val="20"/>
                <w:szCs w:val="20"/>
              </w:rPr>
              <w:t>、</w:t>
            </w:r>
            <w:r>
              <w:rPr>
                <w:b/>
                <w:bCs/>
                <w:sz w:val="20"/>
                <w:szCs w:val="20"/>
              </w:rPr>
              <w:t>Possessive quantifiers</w:t>
            </w:r>
            <w:r>
              <w:rPr>
                <w:sz w:val="20"/>
                <w:szCs w:val="20"/>
              </w:rPr>
              <w:t>等的指定，您可以自行參考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"http://java.sun.com/j2se/1.5.0/docs/api/java/util/regex/Pattern.html"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Style w:val="a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end"/>
            </w:r>
            <w:hyperlink r:id="rId8" w:history="1">
              <w:r>
                <w:rPr>
                  <w:rStyle w:val="a5"/>
                  <w:i/>
                  <w:iCs/>
                  <w:sz w:val="20"/>
                  <w:szCs w:val="20"/>
                </w:rPr>
                <w:t>java.util.regex.Pattern</w:t>
              </w:r>
            </w:hyperlink>
            <w:r>
              <w:rPr>
                <w:rStyle w:val="HTML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類別中的說明。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>類別中，</w:t>
            </w:r>
            <w:r>
              <w:rPr>
                <w:b/>
                <w:bCs/>
                <w:sz w:val="20"/>
                <w:szCs w:val="20"/>
              </w:rPr>
              <w:t>matches()</w:t>
            </w:r>
            <w:r>
              <w:rPr>
                <w:sz w:val="20"/>
                <w:szCs w:val="20"/>
              </w:rPr>
              <w:t>方法可以讓您驗證字串是否符合指定的正規表示式，這通常用於驗證使用者輸入的字串資料是否正確，例如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電話號碼格式；</w:t>
            </w:r>
            <w:proofErr w:type="spellStart"/>
            <w:r>
              <w:rPr>
                <w:b/>
                <w:bCs/>
                <w:sz w:val="20"/>
                <w:szCs w:val="20"/>
              </w:rPr>
              <w:t>replaceAll</w:t>
            </w:r>
            <w:proofErr w:type="spellEnd"/>
            <w:r>
              <w:rPr>
                <w:b/>
                <w:bCs/>
                <w:sz w:val="20"/>
                <w:szCs w:val="20"/>
              </w:rPr>
              <w:t>()</w:t>
            </w:r>
            <w:r>
              <w:rPr>
                <w:sz w:val="20"/>
                <w:szCs w:val="20"/>
              </w:rPr>
              <w:t>方法可以將符合正規</w:t>
            </w:r>
            <w:proofErr w:type="gramStart"/>
            <w:r>
              <w:rPr>
                <w:sz w:val="20"/>
                <w:szCs w:val="20"/>
              </w:rPr>
              <w:t>表示式的子</w:t>
            </w:r>
            <w:proofErr w:type="gramEnd"/>
            <w:r>
              <w:rPr>
                <w:sz w:val="20"/>
                <w:szCs w:val="20"/>
              </w:rPr>
              <w:t>字串置換為指定的字串；</w:t>
            </w:r>
            <w:r>
              <w:rPr>
                <w:b/>
                <w:bCs/>
                <w:sz w:val="20"/>
                <w:szCs w:val="20"/>
              </w:rPr>
              <w:t>split()</w:t>
            </w:r>
            <w:r>
              <w:rPr>
                <w:sz w:val="20"/>
                <w:szCs w:val="20"/>
              </w:rPr>
              <w:t>方法可以讓您依指定的正規表示式，將符合的子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字串分離出來，並以字串陣列傳回。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下面這個程式示範幾個正則</w:t>
            </w:r>
            <w:proofErr w:type="gramStart"/>
            <w:r>
              <w:rPr>
                <w:sz w:val="20"/>
                <w:szCs w:val="20"/>
              </w:rPr>
              <w:t>表示式的應用</w:t>
            </w:r>
            <w:proofErr w:type="gramEnd"/>
            <w:r>
              <w:rPr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 xml:space="preserve"> </w:t>
            </w:r>
          </w:p>
          <w:p w:rsidR="00FF15D3" w:rsidRDefault="00FF15D3" w:rsidP="00FF15D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UseRegularExpression.java</w:t>
            </w:r>
          </w:p>
          <w:p w:rsidR="00FF15D3" w:rsidRDefault="00FF15D3">
            <w:pPr>
              <w:pStyle w:val="HTML0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  <w:r>
              <w:br/>
              <w:t xml:space="preserve"> </w:t>
            </w:r>
            <w:r>
              <w:br/>
              <w:t xml:space="preserve">public class </w:t>
            </w:r>
            <w:proofErr w:type="spellStart"/>
            <w:r>
              <w:t>UseRegularExpression</w:t>
            </w:r>
            <w:proofErr w:type="spellEnd"/>
            <w:r>
              <w:t xml:space="preserve"> { </w:t>
            </w:r>
            <w:r>
              <w:br/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 xml:space="preserve">[]) { </w:t>
            </w:r>
            <w:r>
              <w:br/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Scanner(System.in);</w:t>
            </w:r>
            <w:r>
              <w:br/>
              <w:t xml:space="preserve"> </w:t>
            </w:r>
            <w:r>
              <w:br/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"</w:t>
            </w:r>
            <w:proofErr w:type="spellStart"/>
            <w:r>
              <w:t>abcdefgabcabc</w:t>
            </w:r>
            <w:proofErr w:type="spellEnd"/>
            <w:r>
              <w:t xml:space="preserve">"; </w:t>
            </w:r>
            <w:r>
              <w:br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str.replaceAll</w:t>
            </w:r>
            <w:proofErr w:type="spellEnd"/>
            <w:r>
              <w:t>(".</w:t>
            </w:r>
            <w:proofErr w:type="spellStart"/>
            <w:r>
              <w:t>bc</w:t>
            </w:r>
            <w:proofErr w:type="spellEnd"/>
            <w:r>
              <w:t xml:space="preserve">", "###")); </w:t>
            </w:r>
            <w:r>
              <w:br/>
              <w:t xml:space="preserve"> </w:t>
            </w:r>
            <w:r>
              <w:br/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("輸入手機號碼: "); </w:t>
            </w:r>
            <w:r>
              <w:br/>
              <w:t xml:space="preserve">       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scanner.next</w:t>
            </w:r>
            <w:proofErr w:type="spellEnd"/>
            <w:r>
              <w:t>();</w:t>
            </w:r>
            <w:r>
              <w:br/>
              <w:t xml:space="preserve"> </w:t>
            </w:r>
            <w:r>
              <w:br/>
              <w:t xml:space="preserve">        // 簡單格式驗證 </w:t>
            </w:r>
            <w:r>
              <w:br/>
              <w:t xml:space="preserve">        if(</w:t>
            </w:r>
            <w:proofErr w:type="spellStart"/>
            <w:r>
              <w:t>str.matches</w:t>
            </w:r>
            <w:proofErr w:type="spellEnd"/>
            <w:r>
              <w:t xml:space="preserve">("[0-9]{4}-[0-9]{6}")) </w:t>
            </w:r>
            <w:r>
              <w:br/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("格式正確"); </w:t>
            </w:r>
            <w:r>
              <w:br/>
              <w:t xml:space="preserve">        else </w:t>
            </w:r>
            <w:r>
              <w:br/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("格式錯誤");</w:t>
            </w:r>
            <w:r>
              <w:br/>
              <w:t xml:space="preserve"> </w:t>
            </w:r>
            <w:r>
              <w:br/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("輸入</w:t>
            </w:r>
            <w:proofErr w:type="spellStart"/>
            <w:r>
              <w:t>href</w:t>
            </w:r>
            <w:proofErr w:type="spellEnd"/>
            <w:r>
              <w:t xml:space="preserve">標籤: "); </w:t>
            </w:r>
            <w:r>
              <w:br/>
              <w:t xml:space="preserve">        // Scanner的next()方法是以空白為區隔</w:t>
            </w:r>
            <w:r>
              <w:br/>
              <w:t xml:space="preserve">        // 我們的輸入有空白，所以要執行兩次</w:t>
            </w:r>
            <w:r>
              <w:br/>
              <w:t xml:space="preserve">       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scanner.next</w:t>
            </w:r>
            <w:proofErr w:type="spellEnd"/>
            <w:r>
              <w:t xml:space="preserve">() + " " + </w:t>
            </w:r>
            <w:proofErr w:type="spellStart"/>
            <w:r>
              <w:t>scanner.next</w:t>
            </w:r>
            <w:proofErr w:type="spellEnd"/>
            <w:r>
              <w:t>();</w:t>
            </w:r>
            <w:r>
              <w:br/>
              <w:t xml:space="preserve"> </w:t>
            </w:r>
            <w:r>
              <w:br/>
              <w:t xml:space="preserve">        // 驗證</w:t>
            </w:r>
            <w:proofErr w:type="spellStart"/>
            <w:r>
              <w:t>href</w:t>
            </w:r>
            <w:proofErr w:type="spellEnd"/>
            <w:r>
              <w:t xml:space="preserve">標籤 </w:t>
            </w:r>
            <w:r>
              <w:br/>
              <w:t xml:space="preserve">        if(</w:t>
            </w:r>
            <w:proofErr w:type="spellStart"/>
            <w:r>
              <w:t>str.</w:t>
            </w:r>
            <w:proofErr w:type="gramStart"/>
            <w:r>
              <w:t>matches</w:t>
            </w:r>
            <w:proofErr w:type="spellEnd"/>
            <w:r>
              <w:t>(</w:t>
            </w:r>
            <w:proofErr w:type="gramEnd"/>
            <w:r>
              <w:t>"</w:t>
            </w:r>
            <w:r>
              <w:rPr>
                <w:rStyle w:val="javascript"/>
              </w:rPr>
              <w:t>&lt;a.+</w:t>
            </w:r>
            <w:proofErr w:type="spellStart"/>
            <w:r>
              <w:rPr>
                <w:rStyle w:val="javascript"/>
              </w:rPr>
              <w:t>href</w:t>
            </w:r>
            <w:proofErr w:type="spellEnd"/>
            <w:r>
              <w:rPr>
                <w:rStyle w:val="javascript"/>
              </w:rPr>
              <w:t>*=*['\"]?.*?['\"]?.*?&gt;</w:t>
            </w:r>
            <w:r>
              <w:t>"))</w:t>
            </w:r>
            <w:r>
              <w:br/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"格式正確"); </w:t>
            </w:r>
            <w:r>
              <w:br/>
              <w:t xml:space="preserve">        else</w:t>
            </w:r>
            <w:r>
              <w:br/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("格式錯誤");</w:t>
            </w:r>
            <w:r>
              <w:br/>
              <w:t xml:space="preserve"> </w:t>
            </w:r>
            <w:r>
              <w:br/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("輸入電子郵件: "); </w:t>
            </w:r>
            <w:r>
              <w:br/>
              <w:t xml:space="preserve">       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scanner.next</w:t>
            </w:r>
            <w:proofErr w:type="spellEnd"/>
            <w:r>
              <w:t>();</w:t>
            </w:r>
            <w:r>
              <w:br/>
              <w:t xml:space="preserve"> </w:t>
            </w:r>
            <w:r>
              <w:br/>
              <w:t xml:space="preserve">        // 驗證電子郵件格式 </w:t>
            </w:r>
            <w:r>
              <w:br/>
              <w:t xml:space="preserve">        if(</w:t>
            </w:r>
            <w:proofErr w:type="spellStart"/>
            <w:r>
              <w:t>str.matches</w:t>
            </w:r>
            <w:proofErr w:type="spellEnd"/>
            <w:r>
              <w:t>(</w:t>
            </w:r>
            <w:r>
              <w:br/>
              <w:t xml:space="preserve">        "^[_a-z0-9-]+([.][_a-z0-9-]+)*</w:t>
            </w:r>
            <w:proofErr w:type="gramStart"/>
            <w:r>
              <w:t>@[</w:t>
            </w:r>
            <w:proofErr w:type="gramEnd"/>
            <w:r>
              <w:t>a-z0-9-]+([.][a-z0-9-]+)*$"))</w:t>
            </w:r>
            <w:r>
              <w:br/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("格式正確"); </w:t>
            </w:r>
            <w:r>
              <w:br/>
              <w:t xml:space="preserve">        else</w:t>
            </w:r>
            <w:r>
              <w:br/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("格式錯誤"); </w:t>
            </w:r>
            <w:r>
              <w:br/>
              <w:t xml:space="preserve">    } </w:t>
            </w:r>
            <w:r>
              <w:br/>
              <w:t xml:space="preserve">} </w:t>
            </w:r>
          </w:p>
          <w:p w:rsidR="00FF15D3" w:rsidRDefault="00FF15D3">
            <w:r>
              <w:br/>
            </w:r>
            <w:r>
              <w:rPr>
                <w:sz w:val="20"/>
                <w:szCs w:val="20"/>
              </w:rPr>
              <w:t>執行結果：</w:t>
            </w:r>
          </w:p>
          <w:tbl>
            <w:tblPr>
              <w:tblW w:w="5000" w:type="pct"/>
              <w:tblCellSpacing w:w="12" w:type="dxa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0359"/>
            </w:tblGrid>
            <w:tr w:rsidR="00FF15D3">
              <w:trPr>
                <w:tblCellSpacing w:w="12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FF15D3" w:rsidRDefault="00FF15D3">
                  <w:pPr>
                    <w:rPr>
                      <w:rFonts w:ascii="新細明體" w:eastAsia="新細明體" w:hAnsi="新細明體" w:cs="新細明體"/>
                      <w:szCs w:val="24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 ###</w:t>
                  </w:r>
                  <w:proofErr w:type="spellStart"/>
                  <w:r>
                    <w:rPr>
                      <w:color w:val="FFFFFF"/>
                      <w:sz w:val="20"/>
                      <w:szCs w:val="20"/>
                    </w:rPr>
                    <w:t>defg</w:t>
                  </w:r>
                  <w:proofErr w:type="spellEnd"/>
                  <w:r>
                    <w:rPr>
                      <w:color w:val="FFFFFF"/>
                      <w:sz w:val="20"/>
                      <w:szCs w:val="20"/>
                    </w:rPr>
                    <w:t>######</w:t>
                  </w:r>
                  <w:r>
                    <w:rPr>
                      <w:color w:val="FFFFFF"/>
                      <w:sz w:val="20"/>
                      <w:szCs w:val="20"/>
                    </w:rPr>
                    <w:br/>
                    <w:t> </w:t>
                  </w:r>
                  <w:r>
                    <w:rPr>
                      <w:color w:val="FFFFFF"/>
                      <w:sz w:val="20"/>
                      <w:szCs w:val="20"/>
                    </w:rPr>
                    <w:t>輸入手機號碼</w:t>
                  </w:r>
                  <w:r>
                    <w:rPr>
                      <w:color w:val="FFFFFF"/>
                      <w:sz w:val="20"/>
                      <w:szCs w:val="20"/>
                    </w:rPr>
                    <w:t>: 0988-100432</w:t>
                  </w:r>
                  <w:r>
                    <w:rPr>
                      <w:color w:val="FFFFFF"/>
                      <w:sz w:val="20"/>
                      <w:szCs w:val="20"/>
                    </w:rPr>
                    <w:br/>
                    <w:t> </w:t>
                  </w:r>
                  <w:r>
                    <w:rPr>
                      <w:color w:val="FFFFFF"/>
                      <w:sz w:val="20"/>
                      <w:szCs w:val="20"/>
                    </w:rPr>
                    <w:t>格式正確</w:t>
                  </w:r>
                  <w:r>
                    <w:rPr>
                      <w:color w:val="FFFFFF"/>
                      <w:sz w:val="20"/>
                      <w:szCs w:val="20"/>
                    </w:rPr>
                    <w:br/>
                    <w:t> </w:t>
                  </w:r>
                  <w:r>
                    <w:rPr>
                      <w:color w:val="FFFFFF"/>
                      <w:sz w:val="20"/>
                      <w:szCs w:val="20"/>
                    </w:rPr>
                    <w:t>輸入</w:t>
                  </w:r>
                  <w:proofErr w:type="spellStart"/>
                  <w:r>
                    <w:rPr>
                      <w:color w:val="FFFFFF"/>
                      <w:sz w:val="20"/>
                      <w:szCs w:val="20"/>
                    </w:rPr>
                    <w:t>href</w:t>
                  </w:r>
                  <w:proofErr w:type="spellEnd"/>
                  <w:r>
                    <w:rPr>
                      <w:color w:val="FFFFFF"/>
                      <w:sz w:val="20"/>
                      <w:szCs w:val="20"/>
                    </w:rPr>
                    <w:t>標籤</w:t>
                  </w:r>
                  <w:r>
                    <w:rPr>
                      <w:color w:val="FFFFFF"/>
                      <w:sz w:val="20"/>
                      <w:szCs w:val="20"/>
                    </w:rPr>
                    <w:t xml:space="preserve">: &lt;a </w:t>
                  </w:r>
                  <w:proofErr w:type="spellStart"/>
                  <w:r>
                    <w:rPr>
                      <w:color w:val="FFFFFF"/>
                      <w:sz w:val="20"/>
                      <w:szCs w:val="20"/>
                    </w:rPr>
                    <w:t>href</w:t>
                  </w:r>
                  <w:proofErr w:type="spellEnd"/>
                  <w:r>
                    <w:rPr>
                      <w:color w:val="FFFFFF"/>
                      <w:sz w:val="20"/>
                      <w:szCs w:val="20"/>
                    </w:rPr>
                    <w:t>="https://openhome.cc"&gt;</w:t>
                  </w:r>
                  <w:r>
                    <w:rPr>
                      <w:color w:val="FFFFFF"/>
                      <w:sz w:val="20"/>
                      <w:szCs w:val="20"/>
                    </w:rPr>
                    <w:br/>
                    <w:t> </w:t>
                  </w:r>
                  <w:r>
                    <w:rPr>
                      <w:color w:val="FFFFFF"/>
                      <w:sz w:val="20"/>
                      <w:szCs w:val="20"/>
                    </w:rPr>
                    <w:t>格式正確</w:t>
                  </w:r>
                  <w:r>
                    <w:rPr>
                      <w:color w:val="FFFFFF"/>
                      <w:sz w:val="20"/>
                      <w:szCs w:val="20"/>
                    </w:rPr>
                    <w:br/>
                    <w:t> </w:t>
                  </w:r>
                  <w:r>
                    <w:rPr>
                      <w:color w:val="FFFFFF"/>
                      <w:sz w:val="20"/>
                      <w:szCs w:val="20"/>
                    </w:rPr>
                    <w:t>輸入電子郵件</w:t>
                  </w:r>
                  <w:r>
                    <w:rPr>
                      <w:color w:val="FFFFFF"/>
                      <w:sz w:val="20"/>
                      <w:szCs w:val="20"/>
                    </w:rPr>
                    <w:t>: justin@openhome.cc</w:t>
                  </w:r>
                  <w:r>
                    <w:rPr>
                      <w:color w:val="FFFFFF"/>
                      <w:sz w:val="20"/>
                      <w:szCs w:val="20"/>
                    </w:rPr>
                    <w:br/>
                    <w:t> </w:t>
                  </w:r>
                  <w:r>
                    <w:rPr>
                      <w:color w:val="FFFFFF"/>
                      <w:sz w:val="20"/>
                      <w:szCs w:val="20"/>
                    </w:rPr>
                    <w:t>格式正確</w:t>
                  </w:r>
                </w:p>
              </w:tc>
            </w:tr>
          </w:tbl>
          <w:p w:rsidR="00FF15D3" w:rsidRDefault="00FF15D3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br/>
            </w:r>
            <w:r>
              <w:rPr>
                <w:sz w:val="20"/>
                <w:szCs w:val="20"/>
              </w:rPr>
              <w:t>最後兩個</w:t>
            </w:r>
            <w:proofErr w:type="spellStart"/>
            <w:r>
              <w:rPr>
                <w:sz w:val="20"/>
                <w:szCs w:val="20"/>
              </w:rPr>
              <w:t>href</w:t>
            </w:r>
            <w:proofErr w:type="spellEnd"/>
            <w:r>
              <w:rPr>
                <w:sz w:val="20"/>
                <w:szCs w:val="20"/>
              </w:rPr>
              <w:t>標籤與</w:t>
            </w:r>
            <w:r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驗證例子是很常見的正規表示式應用，您可以仔細看看以瞭解如何比對，並不會特別困難。</w:t>
            </w:r>
          </w:p>
        </w:tc>
        <w:tc>
          <w:tcPr>
            <w:tcW w:w="3750" w:type="dxa"/>
            <w:hideMark/>
          </w:tcPr>
          <w:p w:rsidR="00FF15D3" w:rsidRDefault="00FF15D3">
            <w:pPr>
              <w:spacing w:after="240"/>
              <w:jc w:val="center"/>
              <w:rPr>
                <w:rFonts w:ascii="新細明體" w:eastAsia="新細明體" w:hAnsi="新細明體" w:cs="新細明體"/>
                <w:szCs w:val="24"/>
              </w:rPr>
            </w:pPr>
            <w:ins w:id="1" w:author="Unknown">
              <w:r>
                <w:br/>
              </w:r>
              <w:r>
                <w:br/>
              </w:r>
              <w:r>
                <w:br/>
              </w:r>
              <w:r>
                <w:br/>
              </w:r>
              <w:r>
                <w:br/>
              </w:r>
              <w:r>
                <w:br/>
              </w:r>
            </w:ins>
          </w:p>
        </w:tc>
      </w:tr>
    </w:tbl>
    <w:p w:rsidR="009D277D" w:rsidRPr="00FF15D3" w:rsidRDefault="009D277D" w:rsidP="00FF15D3"/>
    <w:sectPr w:rsidR="009D277D" w:rsidRPr="00FF15D3" w:rsidSect="00FF15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3245C"/>
    <w:multiLevelType w:val="multilevel"/>
    <w:tmpl w:val="2D5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B2"/>
    <w:rsid w:val="00793FB2"/>
    <w:rsid w:val="009D277D"/>
    <w:rsid w:val="00D02C70"/>
    <w:rsid w:val="00D82E56"/>
    <w:rsid w:val="00F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15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793FB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FB2"/>
    <w:rPr>
      <w:b/>
      <w:bCs/>
    </w:rPr>
  </w:style>
  <w:style w:type="paragraph" w:styleId="Web">
    <w:name w:val="Normal (Web)"/>
    <w:basedOn w:val="a"/>
    <w:uiPriority w:val="99"/>
    <w:semiHidden/>
    <w:unhideWhenUsed/>
    <w:rsid w:val="00793F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Emphasis"/>
    <w:basedOn w:val="a0"/>
    <w:uiPriority w:val="20"/>
    <w:qFormat/>
    <w:rsid w:val="00793FB2"/>
    <w:rPr>
      <w:i/>
      <w:iCs/>
    </w:rPr>
  </w:style>
  <w:style w:type="character" w:styleId="a5">
    <w:name w:val="Hyperlink"/>
    <w:basedOn w:val="a0"/>
    <w:uiPriority w:val="99"/>
    <w:semiHidden/>
    <w:unhideWhenUsed/>
    <w:rsid w:val="00793FB2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793FB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793FB2"/>
  </w:style>
  <w:style w:type="character" w:customStyle="1" w:styleId="10">
    <w:name w:val="標題 1 字元"/>
    <w:basedOn w:val="a0"/>
    <w:link w:val="1"/>
    <w:uiPriority w:val="9"/>
    <w:rsid w:val="00FF15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TML">
    <w:name w:val="HTML Cite"/>
    <w:basedOn w:val="a0"/>
    <w:uiPriority w:val="99"/>
    <w:semiHidden/>
    <w:unhideWhenUsed/>
    <w:rsid w:val="00FF15D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F1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F15D3"/>
    <w:rPr>
      <w:rFonts w:ascii="細明體" w:eastAsia="細明體" w:hAnsi="細明體" w:cs="細明體"/>
      <w:kern w:val="0"/>
      <w:szCs w:val="24"/>
    </w:rPr>
  </w:style>
  <w:style w:type="character" w:customStyle="1" w:styleId="javascript">
    <w:name w:val="javascript"/>
    <w:basedOn w:val="a0"/>
    <w:rsid w:val="00FF15D3"/>
  </w:style>
  <w:style w:type="paragraph" w:styleId="a6">
    <w:name w:val="Balloon Text"/>
    <w:basedOn w:val="a"/>
    <w:link w:val="a7"/>
    <w:uiPriority w:val="99"/>
    <w:semiHidden/>
    <w:unhideWhenUsed/>
    <w:rsid w:val="00D82E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82E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15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793FB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FB2"/>
    <w:rPr>
      <w:b/>
      <w:bCs/>
    </w:rPr>
  </w:style>
  <w:style w:type="paragraph" w:styleId="Web">
    <w:name w:val="Normal (Web)"/>
    <w:basedOn w:val="a"/>
    <w:uiPriority w:val="99"/>
    <w:semiHidden/>
    <w:unhideWhenUsed/>
    <w:rsid w:val="00793F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Emphasis"/>
    <w:basedOn w:val="a0"/>
    <w:uiPriority w:val="20"/>
    <w:qFormat/>
    <w:rsid w:val="00793FB2"/>
    <w:rPr>
      <w:i/>
      <w:iCs/>
    </w:rPr>
  </w:style>
  <w:style w:type="character" w:styleId="a5">
    <w:name w:val="Hyperlink"/>
    <w:basedOn w:val="a0"/>
    <w:uiPriority w:val="99"/>
    <w:semiHidden/>
    <w:unhideWhenUsed/>
    <w:rsid w:val="00793FB2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793FB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793FB2"/>
  </w:style>
  <w:style w:type="character" w:customStyle="1" w:styleId="10">
    <w:name w:val="標題 1 字元"/>
    <w:basedOn w:val="a0"/>
    <w:link w:val="1"/>
    <w:uiPriority w:val="9"/>
    <w:rsid w:val="00FF15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TML">
    <w:name w:val="HTML Cite"/>
    <w:basedOn w:val="a0"/>
    <w:uiPriority w:val="99"/>
    <w:semiHidden/>
    <w:unhideWhenUsed/>
    <w:rsid w:val="00FF15D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F1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F15D3"/>
    <w:rPr>
      <w:rFonts w:ascii="細明體" w:eastAsia="細明體" w:hAnsi="細明體" w:cs="細明體"/>
      <w:kern w:val="0"/>
      <w:szCs w:val="24"/>
    </w:rPr>
  </w:style>
  <w:style w:type="character" w:customStyle="1" w:styleId="javascript">
    <w:name w:val="javascript"/>
    <w:basedOn w:val="a0"/>
    <w:rsid w:val="00FF15D3"/>
  </w:style>
  <w:style w:type="paragraph" w:styleId="a6">
    <w:name w:val="Balloon Text"/>
    <w:basedOn w:val="a"/>
    <w:link w:val="a7"/>
    <w:uiPriority w:val="99"/>
    <w:semiHidden/>
    <w:unhideWhenUsed/>
    <w:rsid w:val="00D82E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82E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2se/1.5.0/docs/api/java/util/regex/Patter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.sun.com/j2se/1.5.0/docs/api/java/util/regex/Patte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home.cc/Gossip/JavaGossip-V1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2641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RDPC1021</dc:creator>
  <cp:lastModifiedBy>RDPC1021</cp:lastModifiedBy>
  <cp:revision>2</cp:revision>
  <cp:lastPrinted>2018-02-27T03:21:00Z</cp:lastPrinted>
  <dcterms:created xsi:type="dcterms:W3CDTF">2018-02-27T03:22:00Z</dcterms:created>
  <dcterms:modified xsi:type="dcterms:W3CDTF">2018-02-27T03:22:00Z</dcterms:modified>
</cp:coreProperties>
</file>